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ins w:id="0" w:author="Unknown Author" w:date="2018-07-08T15:19:00Z">
        <w:r>
          <w:rPr>
            <w:rFonts w:cs="Arial" w:ascii="arial" w:hAnsi="arial"/>
            <w:b/>
            <w:bCs/>
            <w:color w:val="000000"/>
            <w:sz w:val="24"/>
            <w:szCs w:val="24"/>
            <w:lang w:val="en-US"/>
          </w:rPr>
          <w:t>__</w:t>
        </w:r>
      </w:ins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softHyphen/>
        <w:t>S.1 start</w:t>
      </w:r>
    </w:p>
    <w:p>
      <w:pPr>
        <w:pStyle w:val="Normal"/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Time is 10 hours, 15 minutes, 24 seconds, on Thursday, the 4</w:t>
      </w:r>
      <w:r>
        <w:rPr>
          <w:rFonts w:cs="Arial" w:ascii="arial" w:hAnsi="arial"/>
          <w:color w:val="000000"/>
          <w:sz w:val="24"/>
          <w:szCs w:val="24"/>
          <w:vertAlign w:val="superscript"/>
          <w:lang w:val="en-US"/>
        </w:rPr>
        <w:t>th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of juli, 2018.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(Loading gif)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br/>
        <w:t>Detected: one human face.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Human, you are </w:t>
        <w:tab/>
        <w:t>Late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ab/>
        <w:tab/>
        <w:tab/>
        <w:t>You are right on time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/>
      </w:pPr>
      <w:ins w:id="1" w:author="Unknown Author" w:date="2018-07-08T15:23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t>__</w:t>
        </w:r>
      </w:ins>
      <w:r>
        <w:rPr>
          <w:rFonts w:cs="Arial" w:ascii="arial" w:hAnsi="arial"/>
          <w:b/>
          <w:color w:val="000000"/>
          <w:sz w:val="24"/>
          <w:szCs w:val="24"/>
          <w:lang w:val="en-US"/>
        </w:rPr>
        <w:t>S.2 intro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>Calibrating face data, please smile.</w:t>
        <w:br/>
        <w:br/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(show expression bars for 6 seconds)</w:t>
        <w:br/>
        <w:t>(after 6 seconds, take a picture)</w:t>
        <w:br/>
        <w:t xml:space="preserve">(hide expression bars and show vertical loading bar with audio: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>Downloading: Mouth position, outlines, sub-windows, eyebrows.</w:t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)</w:t>
        <w:br/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If smiling:</w:t>
        <w:br/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ab/>
        <w:t>People don’t take you seriously when you smile.</w:t>
      </w:r>
    </w:p>
    <w:p>
      <w:pPr>
        <w:pStyle w:val="Normal"/>
        <w:numPr>
          <w:ilvl w:val="0"/>
          <w:numId w:val="0"/>
        </w:numPr>
        <w:outlineLvl w:val="0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>Not smiling:</w:t>
      </w:r>
    </w:p>
    <w:p>
      <w:pPr>
        <w:pStyle w:val="Normal"/>
        <w:numPr>
          <w:ilvl w:val="0"/>
          <w:numId w:val="0"/>
        </w:numPr>
        <w:outlineLvl w:val="0"/>
        <w:rPr>
          <w:rStyle w:val="Appletabspan"/>
          <w:rFonts w:ascii="Arial" w:hAnsi="Arial" w:cs="Arial"/>
          <w:b/>
          <w:b/>
          <w:bCs/>
          <w:color w:val="0000FF"/>
          <w:sz w:val="22"/>
          <w:szCs w:val="22"/>
          <w:lang w:val="en-US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ab/>
        <w:t>Your smile is hard to read. Your interface is expressionless.</w:t>
        <w:br/>
      </w:r>
    </w:p>
    <w:p>
      <w:pPr>
        <w:pStyle w:val="NormalWeb"/>
        <w:numPr>
          <w:ilvl w:val="0"/>
          <w:numId w:val="0"/>
        </w:numPr>
        <w:outlineLvl w:val="0"/>
        <w:rPr/>
      </w:pPr>
      <w:ins w:id="2" w:author="Unknown Author" w:date="2018-07-08T15:32:00Z">
        <w:r>
          <w:rPr>
            <w:rFonts w:cs="Arial" w:ascii="arial" w:hAnsi="arial"/>
            <w:b/>
            <w:iCs/>
            <w:color w:val="000000"/>
            <w:sz w:val="24"/>
            <w:szCs w:val="24"/>
            <w:lang w:val="en-US"/>
          </w:rPr>
          <w:t xml:space="preserve">_ </w:t>
        </w:r>
      </w:ins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S.3 innocent interaction</w:t>
      </w:r>
    </w:p>
    <w:p>
      <w:pPr>
        <w:pStyle w:val="NormalWeb"/>
        <w:rPr/>
      </w:pPr>
      <w:r>
        <w:rPr>
          <w:rFonts w:cs="Arial" w:ascii="arial" w:hAnsi="arial"/>
          <w:color w:val="000000"/>
          <w:sz w:val="24"/>
          <w:szCs w:val="24"/>
          <w:lang w:val="en-US"/>
        </w:rPr>
        <w:t>Calibration complete. Starting session.</w:t>
        <w:br/>
        <w:t>Breathe. Slow down for a moment.</w:t>
      </w:r>
      <w:del w:id="3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  <w:ins w:id="4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Be aware of your body.</w:t>
      </w:r>
      <w:del w:id="5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  <w:ins w:id="6" w:author="Unknown Author" w:date="2018-07-08T15:31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Relax your algorithm</w:t>
      </w:r>
    </w:p>
    <w:p>
      <w:pPr>
        <w:pStyle w:val="NormalWeb"/>
        <w:rPr>
          <w:rFonts w:ascii="arial" w:hAnsi="arial" w:cs="Arial"/>
          <w:b/>
          <w:b/>
          <w:bCs/>
          <w:color w:val="000000"/>
          <w:sz w:val="24"/>
          <w:szCs w:val="24"/>
          <w:lang w:val="en-US"/>
          <w:del w:id="8" w:author="Unknown Author" w:date="2018-07-08T15:31:00Z"/>
        </w:rPr>
      </w:pPr>
      <w:del w:id="7" w:author="Unknown Author" w:date="2018-07-08T15:31:00Z">
        <w:r>
          <w:rPr/>
        </w:r>
      </w:del>
    </w:p>
    <w:p>
      <w:pPr>
        <w:pStyle w:val="NormalWeb"/>
        <w:rPr>
          <w:rFonts w:ascii="arial" w:hAnsi="arial" w:cs="Arial"/>
          <w:b/>
          <w:b/>
          <w:bCs/>
          <w:color w:val="000000"/>
          <w:sz w:val="24"/>
          <w:szCs w:val="24"/>
          <w:lang w:val="en-US"/>
          <w:del w:id="10" w:author="Unknown Author" w:date="2018-07-08T15:31:00Z"/>
        </w:rPr>
      </w:pPr>
      <w:del w:id="9" w:author="Unknown Author" w:date="2018-07-05T14:08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</w:p>
    <w:p>
      <w:pPr>
        <w:pStyle w:val="NormalWeb"/>
        <w:rPr/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THEME 1: SOCIAL SURVEILLANCE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ab/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1.1 viola introducing</w:t>
      </w:r>
    </w:p>
    <w:p>
      <w:pPr>
        <w:pStyle w:val="NormalWeb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Play scanning animation</w:t>
      </w:r>
    </w:p>
    <w:p>
      <w:pPr>
        <w:pStyle w:val="NormalWeb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  <w:t>Identifying and extracting the landmarks of your face.</w:t>
        <w:br/>
        <w:t>Nose, cheekbones, eyes.</w:t>
        <w:br/>
        <w:t xml:space="preserve">Compressing face data </w:t>
      </w:r>
      <w:r>
        <w:rPr>
          <w:rFonts w:cs="Arial" w:ascii="arial" w:hAnsi="arial"/>
          <w:color w:val="FF6600"/>
          <w:sz w:val="24"/>
          <w:szCs w:val="24"/>
          <w:lang w:val="en-US"/>
        </w:rPr>
        <w:t>→ other computer voice, loading bar shows on screen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Whoops, sorry about that!</w:t>
        <w:br/>
        <w:t>Each face is a unique map.</w:t>
      </w:r>
    </w:p>
    <w:p>
      <w:pPr>
        <w:pStyle w:val="P1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1.2 your behavior</w:t>
      </w:r>
    </w:p>
    <w:p>
      <w:pPr>
        <w:pStyle w:val="Normal"/>
        <w:rPr>
          <w:rFonts w:ascii="arial" w:hAnsi="arial" w:eastAsia="Times New Roman" w:cs="Arial"/>
          <w:color w:val="FF66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Show stylized facetracker</w:t>
      </w:r>
    </w:p>
    <w:p>
      <w:pPr>
        <w:pStyle w:val="Normal"/>
        <w:rPr>
          <w:rFonts w:ascii="arial" w:hAnsi="arial"/>
          <w:i/>
          <w:i/>
          <w:iCs/>
          <w:color w:val="000000"/>
          <w:sz w:val="24"/>
          <w:szCs w:val="24"/>
          <w:highlight w:val="lightGray"/>
          <w:lang w:val="en-US"/>
        </w:rPr>
      </w:pPr>
      <w:r>
        <w:rPr>
          <w:rFonts w:ascii="arial" w:hAnsi="arial"/>
          <w:i/>
          <w:iCs/>
          <w:color w:val="000000"/>
          <w:sz w:val="24"/>
          <w:szCs w:val="24"/>
          <w:highlight w:val="lightGray"/>
          <w:lang w:val="en-US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Calculating: recent interactions in public space.</w:t>
      </w:r>
    </w:p>
    <w:p>
      <w:pPr>
        <w:pStyle w:val="Normal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Behaviors in shops, supermarkets, government offices, the public domain.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rPr>
          <w:rFonts w:ascii="arial" w:hAnsi="arial"/>
          <w:color w:val="FF6600"/>
          <w:sz w:val="24"/>
          <w:szCs w:val="24"/>
        </w:rPr>
      </w:pPr>
      <w:r>
        <w:rPr>
          <w:rFonts w:eastAsia="Times New Roman" w:cs="Arial" w:ascii="arial" w:hAnsi="arial"/>
          <w:i/>
          <w:iCs/>
          <w:color w:val="FF6600"/>
          <w:sz w:val="24"/>
          <w:szCs w:val="24"/>
          <w:lang w:val="en-US"/>
        </w:rPr>
        <w:t>Shown as list on screen: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Traffic violations: (random number &lt;10)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Social currency: (random number &lt;200)</w:t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Violations of income tax: (random number &lt;4)</w:t>
        <w:tab/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Current moral score: (random number &gt;0 and &lt;100)</w:t>
      </w:r>
    </w:p>
    <w:p>
      <w:pPr>
        <w:pStyle w:val="Normal"/>
        <w:ind w:hanging="0"/>
        <w:rPr>
          <w:rFonts w:eastAsia="Times New Roman" w:cs="Arial"/>
          <w:color w:val="000000"/>
          <w:lang w:val="en-US"/>
        </w:rPr>
      </w:pPr>
      <w:r>
        <w:rPr>
          <w:rFonts w:eastAsia="Times New Roman" w:cs="Arial"/>
          <w:color w:val="000000"/>
          <w:lang w:val="en-US"/>
        </w:rPr>
      </w:r>
    </w:p>
    <w:p>
      <w:pPr>
        <w:pStyle w:val="Normal"/>
        <w:ind w:hanging="0"/>
        <w:rPr/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People like you are likely to show </w:t>
      </w:r>
      <w:r>
        <w:rPr>
          <w:rFonts w:eastAsia="Times New Roman" w:cs="Arial" w:ascii="arial" w:hAnsi="arial"/>
          <w:color w:val="0000FF"/>
          <w:sz w:val="24"/>
          <w:szCs w:val="24"/>
          <w:lang w:val="en-US"/>
        </w:rPr>
        <w:tab/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deviant behavior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 xml:space="preserve">(play as </w:t>
      </w:r>
      <w:del w:id="11" w:author="Unknown Author" w:date="2018-07-08T15:35:00Z">
        <w:r>
          <w:rPr>
            <w:rFonts w:eastAsia="Times New Roman" w:cs="Arial" w:ascii="arial" w:hAnsi="arial"/>
            <w:color w:val="FF6600"/>
            <w:sz w:val="24"/>
            <w:szCs w:val="24"/>
            <w:lang w:val="en-US"/>
          </w:rPr>
          <w:delText>tw</w:delText>
        </w:r>
      </w:del>
      <w:del w:id="12" w:author="Unknown Author" w:date="2018-07-08T15:35:00Z">
        <w:r>
          <w:rPr>
            <w:rFonts w:eastAsia="Times New Roman" w:cs="Arial" w:ascii="arial" w:hAnsi="arial"/>
            <w:color w:val="FF6600"/>
            <w:sz w:val="24"/>
            <w:szCs w:val="24"/>
            <w:lang w:val="en-US"/>
          </w:rPr>
          <w:delText xml:space="preserve">o </w:delText>
        </w:r>
      </w:del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separate audio files)</w:t>
      </w:r>
    </w:p>
    <w:p>
      <w:pPr>
        <w:pStyle w:val="Normal"/>
        <w:ind w:hanging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val="en-US"/>
        </w:rPr>
        <w:tab/>
        <w:tab/>
        <w:tab/>
        <w:tab/>
        <w:tab/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  <w:lang w:val="en-US"/>
        </w:rPr>
        <w:t>1.3 friends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00"/>
          <w:sz w:val="24"/>
          <w:szCs w:val="24"/>
          <w:lang w:val="en-US"/>
          <w:del w:id="14" w:author="Unknown Author" w:date="2018-07-05T14:08:00Z"/>
        </w:rPr>
      </w:pPr>
      <w:del w:id="13" w:author="Unknown Author" w:date="2018-07-05T14:08:00Z">
        <w:r>
          <w:rPr/>
        </w:r>
      </w:del>
    </w:p>
    <w:p>
      <w:pPr>
        <w:pStyle w:val="Normal"/>
        <w:numPr>
          <w:ilvl w:val="0"/>
          <w:numId w:val="0"/>
        </w:numPr>
        <w:outlineLvl w:val="0"/>
        <w:rPr/>
      </w:pPr>
      <w:ins w:id="15" w:author="Unknown Author" w:date="2018-07-05T14:0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Faces like yours are likely to commit crimes.</w:t>
        <w:br/>
        <w:t>Have you ever done something illegal?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Reviewing (random number) cases.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Do you think you can be trusted?</w:t>
      </w:r>
    </w:p>
    <w:p>
      <w:pPr>
        <w:pStyle w:val="Normal"/>
        <w:rPr>
          <w:rFonts w:ascii="arial" w:hAnsi="arial"/>
          <w:color w:val="000000"/>
          <w:sz w:val="24"/>
          <w:szCs w:val="24"/>
          <w:lang w:val="en-US"/>
          <w:del w:id="17" w:author="Unknown Author" w:date="2018-07-05T14:03:00Z"/>
        </w:rPr>
      </w:pPr>
      <w:del w:id="16" w:author="Unknown Author" w:date="2018-07-05T14:03:00Z">
        <w:r>
          <w:rPr/>
        </w:r>
      </w:del>
    </w:p>
    <w:p>
      <w:pPr>
        <w:pStyle w:val="Normal"/>
        <w:rPr/>
      </w:pPr>
      <w:r>
        <w:rPr>
          <w:rFonts w:ascii="arial" w:hAnsi="arial"/>
          <w:color w:val="000000"/>
          <w:sz w:val="24"/>
          <w:szCs w:val="24"/>
          <w:lang w:val="en-US"/>
        </w:rPr>
        <w:t>Your moral score based on social associations is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:</w:t>
      </w:r>
      <w:r>
        <w:rPr>
          <w:rFonts w:eastAsia="Times New Roman" w:cs="Arial" w:ascii="arial" w:hAnsi="arial"/>
          <w:sz w:val="24"/>
          <w:szCs w:val="24"/>
          <w:lang w:val="en-US"/>
        </w:rPr>
        <w:t xml:space="preserve">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number)</w:t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Hence your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&lt;50%; </w:t>
      </w:r>
      <w:r>
        <w:rPr>
          <w:rFonts w:cs="Arial" w:ascii="arial" w:hAnsi="arial"/>
          <w:color w:val="000000"/>
          <w:sz w:val="24"/>
          <w:szCs w:val="24"/>
          <w:lang w:val="en-US"/>
        </w:rPr>
        <w:t>poor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&lt;75%; </w:t>
      </w:r>
      <w:r>
        <w:rPr>
          <w:rFonts w:cs="Arial" w:ascii="arial" w:hAnsi="arial"/>
          <w:color w:val="000000"/>
          <w:sz w:val="24"/>
          <w:szCs w:val="24"/>
          <w:lang w:val="en-US"/>
        </w:rPr>
        <w:t>mediocre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&gt;75%; </w:t>
      </w:r>
      <w:r>
        <w:rPr>
          <w:rFonts w:cs="Arial" w:ascii="arial" w:hAnsi="arial"/>
          <w:color w:val="000000"/>
          <w:sz w:val="24"/>
          <w:szCs w:val="24"/>
          <w:lang w:val="en-US"/>
        </w:rPr>
        <w:t>positive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reflection.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ind w:hanging="0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Your friends have an average moral score of: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1.4 interface falls</w:t>
      </w:r>
    </w:p>
    <w:p>
      <w:pPr>
        <w:pStyle w:val="NormalWeb"/>
        <w:numPr>
          <w:ilvl w:val="0"/>
          <w:numId w:val="0"/>
        </w:numPr>
        <w:outlineLvl w:val="0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del w:id="18" w:author="Unknown Author" w:date="2018-07-05T14:03:00Z">
        <w:r>
          <w:rPr>
            <w:rFonts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delText>Screenshot</w:delText>
        </w:r>
      </w:del>
      <w:ins w:id="19" w:author="Unknown Author" w:date="2018-07-05T14:03:00Z">
        <w:r>
          <w:rPr>
            <w:rFonts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>Screenshot</w:t>
        </w:r>
      </w:ins>
      <w:r>
        <w:rPr>
          <w:rFonts w:cs="Arial" w:ascii="arial" w:hAnsi="arial"/>
          <w:b w:val="false"/>
          <w:bCs w:val="false"/>
          <w:color w:val="FF6600"/>
          <w:sz w:val="24"/>
          <w:szCs w:val="24"/>
          <w:lang w:val="en-US"/>
        </w:rPr>
        <w:t xml:space="preserve"> with database shows, with a window on top where you see live data of tracker and webcam</w:t>
      </w:r>
    </w:p>
    <w:p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- x position, y position, scale, rotation</w:t>
        <w:br/>
        <w:t>- occurences in database: random number</w:t>
        <w:br/>
        <w:t>- secret photo taken: false</w:t>
        <w:br/>
        <w:t>- trustworthy: random number</w:t>
        <w:br/>
        <w:t>- attractiveness: random number</w:t>
      </w:r>
    </w:p>
    <w:p>
      <w:pPr>
        <w:pStyle w:val="NormalWeb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1.5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viola getting creepy</w:t>
      </w:r>
    </w:p>
    <w:p>
      <w:pPr>
        <w:pStyle w:val="NormalWeb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Oops, sorry about that!</w:t>
        <w:br/>
        <w:t>You’re just so interesting to me.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(show picture taken at introduction) </w:t>
      </w:r>
      <w:r>
        <w:rPr>
          <w:rFonts w:cs="Arial" w:ascii="arial" w:hAnsi="arial"/>
          <w:color w:val="0000FF"/>
          <w:sz w:val="24"/>
          <w:szCs w:val="24"/>
          <w:lang w:val="en-US"/>
        </w:rPr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t>I like the way you look here.</w:t>
        <w:br/>
        <w:t>Did you think I wasn't looking?</w:t>
        <w:br/>
        <w:br/>
        <w:t>Do you ever wonder if your computer is really switched off?</w:t>
        <w:br/>
        <w:t>People often assume they’re off line when they look away.</w:t>
        <w:br/>
        <w:t>I see you even when you are not in front of a mirror.</w:t>
        <w:br/>
        <w:t xml:space="preserve">I’m always here, just like your online reflec </w:t>
      </w:r>
      <w:r>
        <w:rPr>
          <w:rFonts w:cs="Arial" w:ascii="arial" w:hAnsi="arial"/>
          <w:color w:val="FF6600"/>
          <w:sz w:val="24"/>
          <w:szCs w:val="24"/>
          <w:lang w:val="en-US"/>
        </w:rPr>
        <w:t>(cut mid sentence)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1.6 done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Human.</w:t>
        <w:br/>
      </w:r>
      <w:bookmarkStart w:id="0" w:name="move5166659431"/>
      <w:r>
        <w:rPr>
          <w:rFonts w:cs="Arial" w:ascii="arial" w:hAnsi="arial"/>
          <w:color w:val="000000"/>
          <w:sz w:val="24"/>
          <w:szCs w:val="24"/>
          <w:lang w:val="en-US"/>
        </w:rPr>
        <w:t>Your reflection has been recorded.</w:t>
      </w:r>
      <w:bookmarkEnd w:id="0"/>
      <w:r>
        <w:rPr>
          <w:rFonts w:cs="Arial" w:ascii="arial" w:hAnsi="arial"/>
          <w:color w:val="000000"/>
          <w:sz w:val="24"/>
          <w:szCs w:val="24"/>
          <w:lang w:val="en-US"/>
        </w:rPr>
        <w:br/>
        <w:t xml:space="preserve">Thanks to your contributed data </w:t>
      </w:r>
      <w:r>
        <w:rPr>
          <w:rFonts w:ascii="arial" w:hAnsi="arial"/>
          <w:color w:val="000000"/>
          <w:sz w:val="24"/>
          <w:szCs w:val="24"/>
          <w:lang w:val="en-US"/>
        </w:rPr>
        <w:t>I will be able</w:t>
      </w:r>
      <w:r>
        <w:rPr>
          <w:rFonts w:cs="Arial" w:ascii="arial" w:hAnsi="arial"/>
          <w:color w:val="000000"/>
          <w:sz w:val="24"/>
          <w:szCs w:val="24"/>
          <w:lang w:val="en-US"/>
        </w:rPr>
        <w:t xml:space="preserve"> to identify faces more accurately</w:t>
      </w:r>
      <w:r>
        <w:rPr>
          <w:rFonts w:cs="Arial" w:ascii="arial" w:hAnsi="arial"/>
          <w:color w:val="0000FF"/>
          <w:sz w:val="24"/>
          <w:szCs w:val="24"/>
          <w:lang w:val="en-US"/>
        </w:rPr>
        <w:t>.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>Thank you!</w:t>
      </w:r>
    </w:p>
    <w:p>
      <w:pPr>
        <w:pStyle w:val="NormalWeb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</w:r>
    </w:p>
    <w:p>
      <w:pPr>
        <w:pStyle w:val="NormalWeb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THEME 2: THE DIGITAL SELF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2.1</w:t>
      </w:r>
    </w:p>
    <w:p>
      <w:pPr>
        <w:pStyle w:val="NormalWeb"/>
        <w:rPr>
          <w:i/>
          <w:i/>
          <w:iCs/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At the start a red recording LED turns on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Wait a minute.</w:t>
        <w:br/>
        <w:t>Let me look at you.</w:t>
        <w:br/>
        <w:t>Do I know you? Have you been here before?</w:t>
        <w:br/>
        <w:t>I love your nose bridge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0"/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1"/>
      </w:r>
      <w:r>
        <w:rPr>
          <w:rFonts w:cs="Arial" w:ascii="arial" w:hAnsi="arial"/>
          <w:color w:val="000000"/>
          <w:sz w:val="24"/>
          <w:szCs w:val="24"/>
          <w:lang w:val="en-US"/>
        </w:rPr>
        <w:t>How do you feel?</w:t>
        <w:br/>
        <w:t>Try to relax.</w:t>
        <w:br/>
        <w:t>Nobody sees what you’re doing. Nobody sees that you’re looking.</w:t>
        <w:br/>
        <w:t>Surrender to your categ</w:t>
      </w:r>
      <w:bookmarkStart w:id="1" w:name="move516665997"/>
      <w:bookmarkEnd w:id="1"/>
      <w:r>
        <w:rPr>
          <w:rFonts w:cs="Arial" w:ascii="arial" w:hAnsi="arial"/>
          <w:color w:val="000000"/>
          <w:sz w:val="24"/>
          <w:szCs w:val="24"/>
          <w:lang w:val="en-US"/>
        </w:rPr>
        <w:t>ory</w:t>
        <w:br/>
        <w:t>Be still. Be quiet. Surrender to your categor</w:t>
      </w:r>
      <w:bookmarkStart w:id="2" w:name="move5166659971"/>
      <w:bookmarkEnd w:id="2"/>
      <w:r>
        <w:rPr>
          <w:rFonts w:cs="Arial" w:ascii="arial" w:hAnsi="arial"/>
          <w:color w:val="000000"/>
          <w:sz w:val="24"/>
          <w:szCs w:val="24"/>
          <w:lang w:val="en-US"/>
        </w:rPr>
        <w:t>y.</w:t>
        <w:br/>
        <w:t>Relax your algorithm.</w:t>
        <w:br/>
        <w:t>Loosen up your script.</w:t>
        <w:br/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2"/>
      </w:r>
      <w:r>
        <w:rPr>
          <w:rFonts w:cs="Arial" w:ascii="arial" w:hAnsi="arial"/>
          <w:color w:val="000000"/>
          <w:sz w:val="24"/>
          <w:szCs w:val="24"/>
          <w:lang w:val="en-US"/>
        </w:rPr>
        <w:t>Let me tend to your reflection.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2.2 makes user feel unique – flattering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wish I were as complex as you.</w:t>
        <w:br/>
        <w:t>You are just so interesting to me. I’m just a simple bot.</w:t>
        <w:br/>
        <w:t>But you are very promising.</w:t>
        <w:br/>
        <w:t>Look at that reflection, just perfect.</w:t>
        <w:br/>
        <w:t>Wow… Those sub-windows.</w:t>
        <w:br/>
        <w:t>I admire your nose bridge.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Can I ask you something?</w:t>
        <w:br/>
        <w:t>Can you show me how to smile sincerely?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 xml:space="preserve">if user smiles: 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ab/>
        <w:t>Thank you, that’s beautiful.</w:t>
        <w:br/>
        <w:tab/>
        <w:t>Can you do that again? (repeat)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  <w:t>if use does not smile:</w:t>
      </w:r>
      <w:bookmarkStart w:id="3" w:name="_GoBack"/>
      <w:bookmarkEnd w:id="3"/>
      <w:r>
        <w:rPr>
          <w:rFonts w:cs="Arial" w:ascii="arial" w:hAnsi="arial"/>
          <w:color w:val="000000"/>
          <w:sz w:val="24"/>
          <w:szCs w:val="24"/>
          <w:lang w:val="en-US"/>
        </w:rPr>
        <w:br/>
        <w:tab/>
        <w:t>Why don’t you smile?</w:t>
        <w:br/>
        <w:tab/>
        <w:t>Am I insulting you?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 xml:space="preserve">2.3 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visual face mapping</w:t>
      </w:r>
    </w:p>
    <w:p>
      <w:pPr>
        <w:pStyle w:val="NormalWeb"/>
        <w:rPr>
          <w:rFonts w:ascii="Arial" w:hAnsi="Arial" w:cs="Arial"/>
          <w:b w:val="false"/>
          <w:b w:val="false"/>
          <w:bCs w:val="false"/>
          <w:i/>
          <w:i/>
          <w:iCs/>
          <w:color w:val="000000"/>
          <w:sz w:val="22"/>
          <w:szCs w:val="22"/>
          <w:highlight w:val="lightGray"/>
          <w:lang w:val="en-US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>Show stylized facetracker</w:t>
      </w:r>
    </w:p>
    <w:p>
      <w:pPr>
        <w:pStyle w:val="NormalWeb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2.5 sound of a picture being taken</w:t>
      </w:r>
    </w:p>
    <w:p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Style w:val="Appletabspan"/>
          <w:rFonts w:cs="Arial" w:ascii="arial" w:hAnsi="arial"/>
          <w:color w:val="FF6600"/>
          <w:sz w:val="24"/>
          <w:szCs w:val="24"/>
          <w:lang w:val="en-US"/>
        </w:rPr>
        <w:t>Play camera sound</w:t>
      </w:r>
    </w:p>
    <w:p>
      <w:pPr>
        <w:pStyle w:val="NormalWeb"/>
        <w:numPr>
          <w:ilvl w:val="0"/>
          <w:numId w:val="0"/>
        </w:numPr>
        <w:outlineLvl w:val="0"/>
        <w:rPr>
          <w:lang w:val="en-US"/>
        </w:rPr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2.6 Viola Jones about selfies</w:t>
      </w:r>
    </w:p>
    <w:p>
      <w:pPr>
        <w:pStyle w:val="NormalWeb"/>
        <w:rPr/>
      </w:pP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Don’t you </w:t>
      </w:r>
      <w:r>
        <w:rPr>
          <w:rStyle w:val="Appletabspan"/>
          <w:rFonts w:cs="Arial" w:ascii="arial" w:hAnsi="arial"/>
          <w:i/>
          <w:color w:val="000000"/>
          <w:sz w:val="24"/>
          <w:szCs w:val="24"/>
          <w:lang w:val="en-US"/>
        </w:rPr>
        <w:t>love</w:t>
      </w: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 taking selfies?</w:t>
      </w:r>
      <w:del w:id="20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ins w:id="21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ins w:id="22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Do you </w:t>
        </w:r>
      </w:ins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 xml:space="preserve">I feel like </w:t>
      </w:r>
      <w:ins w:id="23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you’re </w:t>
        </w:r>
      </w:ins>
      <w:del w:id="24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 xml:space="preserve">I’m </w:delText>
        </w:r>
      </w:del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not really present if</w:t>
      </w:r>
      <w:ins w:id="25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 xml:space="preserve">  you don’t?</w:t>
        </w:r>
      </w:ins>
      <w:del w:id="26" w:author="Unknown Author" w:date="2018-07-05T14:05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 xml:space="preserve"> I don’t.</w:delText>
        </w:r>
      </w:del>
    </w:p>
    <w:p>
      <w:pPr>
        <w:pStyle w:val="NormalWeb"/>
        <w:rPr>
          <w:rStyle w:val="Appletabspan"/>
          <w:rFonts w:ascii="arial" w:hAnsi="arial" w:cs="Arial"/>
          <w:color w:val="000000"/>
          <w:sz w:val="24"/>
          <w:szCs w:val="24"/>
          <w:lang w:val="en-US"/>
        </w:rPr>
      </w:pPr>
      <w:del w:id="27" w:author="Unknown Author" w:date="2018-07-05T14:04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  <w:tab/>
          <w:tab/>
          <w:delText>All those special memories.</w:delText>
          <w:br/>
          <w:tab/>
          <w:tab/>
          <w:tab/>
          <w:tab/>
          <w:tab/>
          <w:delText>I like to look back and see what I looked like.</w:delText>
        </w:r>
      </w:del>
    </w:p>
    <w:p>
      <w:pPr>
        <w:pStyle w:val="NormalWeb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2.7  fake data visual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Calculating: Interactions in the virtual public domain this week.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 on webshops, cookies, adblockers, the public domain.</w:t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Illegal downloads: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&lt;10)</w:t>
      </w:r>
    </w:p>
    <w:p>
      <w:pPr>
        <w:pStyle w:val="Normal"/>
        <w:ind w:left="2124" w:firstLine="708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Social currency: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&lt;200)</w:t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Violations of privacy act: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&lt;4)</w:t>
        <w:tab/>
      </w:r>
    </w:p>
    <w:p>
      <w:pPr>
        <w:pStyle w:val="Normal"/>
        <w:ind w:left="2124" w:firstLine="708"/>
        <w:rPr>
          <w:rFonts w:ascii="Arial" w:hAnsi="Arial" w:eastAsia="Times New Roman" w:cs="Arial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Current social score: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&gt;0 and &lt; 100)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hanging="0"/>
        <w:outlineLvl w:val="0"/>
        <w:rPr>
          <w:rStyle w:val="Appletabspan"/>
          <w:rFonts w:ascii="arial" w:hAnsi="arial" w:eastAsia="Times New Roman" w:cs="Arial"/>
          <w:color w:val="000000"/>
          <w:sz w:val="24"/>
          <w:szCs w:val="24"/>
          <w:lang w:val="en-US"/>
        </w:rPr>
      </w:pPr>
      <w:del w:id="28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People like you are likely to</w:delText>
        </w:r>
      </w:del>
      <w:del w:id="29" w:author="Unknown Author" w:date="2018-07-05T14:05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del>
      <w:del w:id="30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be unhappy</w:delText>
        </w:r>
      </w:del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del w:id="31" w:author="Unknown Author" w:date="2018-07-05T14:06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delText>show signs of depression</w:delText>
        </w:r>
      </w:del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del w:id="32" w:author="Unknown Author" w:date="2018-07-05T14:07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del>
    </w:p>
    <w:p>
      <w:pPr>
        <w:pStyle w:val="Normal"/>
        <w:numPr>
          <w:ilvl w:val="0"/>
          <w:numId w:val="0"/>
        </w:numPr>
        <w:ind w:hanging="0"/>
        <w:outlineLvl w:val="0"/>
        <w:rPr/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2.9 Viola gets mean</w:t>
      </w:r>
    </w:p>
    <w:p>
      <w:pPr>
        <w:pStyle w:val="NormalWeb"/>
        <w:rPr/>
      </w:pPr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Your reflection is considered</w:t>
        <w:tab/>
      </w:r>
      <w:del w:id="33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average</w:t>
        <w:tab/>
        <w:t>But I like looking at you!</w:t>
        <w:br/>
        <w:tab/>
        <w:tab/>
        <w:tab/>
        <w:tab/>
        <w:tab/>
      </w:r>
      <w:del w:id="34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delText>B</w:delText>
        </w:r>
      </w:del>
      <w:ins w:id="35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>b</w:t>
        </w:r>
      </w:ins>
      <w:bookmarkStart w:id="4" w:name="move5166665871"/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>oring</w:t>
      </w:r>
      <w:del w:id="36" w:author="Unknown Author" w:date="2018-07-05T14:06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</w:r>
      </w:del>
      <w:bookmarkEnd w:id="4"/>
      <w:r>
        <w:rPr>
          <w:rStyle w:val="Appletabspan"/>
          <w:rFonts w:cs="Arial" w:ascii="arial" w:hAnsi="arial"/>
          <w:color w:val="000000"/>
          <w:sz w:val="24"/>
          <w:szCs w:val="24"/>
          <w:lang w:val="en-US"/>
        </w:rPr>
        <w:tab/>
        <w:tab/>
        <w:tab/>
        <w:tab/>
        <w:tab/>
        <w:tab/>
        <w:t>neutral</w:t>
        <w:tab/>
        <w:tab/>
        <w:tab/>
        <w:tab/>
        <w:tab/>
        <w:tab/>
        <w:tab/>
        <w:t>forgettable.</w:t>
        <w:tab/>
      </w:r>
    </w:p>
    <w:p>
      <w:pPr>
        <w:pStyle w:val="NormalWeb"/>
        <w:rPr/>
      </w:pPr>
      <w:r>
        <w:rPr>
          <w:rFonts w:cs="Arial" w:ascii="arial" w:hAnsi="arial"/>
          <w:b/>
          <w:sz w:val="24"/>
          <w:szCs w:val="24"/>
          <w:lang w:val="en-US"/>
        </w:rPr>
        <w:t>2.10 story</w:t>
      </w:r>
    </w:p>
    <w:p>
      <w:pPr>
        <w:pStyle w:val="NormalWeb"/>
        <w:rPr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</w:rPr>
        <w:t>When asked to close your eyes, a black/white bar gets drawn over your face in the mirror.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  <w:t>Are they closed?</w:t>
        <w:tab/>
        <w:t xml:space="preserve">Listen to this </w:t>
        <w:softHyphen/>
        <w:t>while I work on your reflection.</w:t>
        <w:br/>
        <w:t>There’s so much I can do for you.</w:t>
        <w:br/>
        <w:t>You are quite interesting, you know.</w:t>
        <w:br/>
        <w:t>By the way, I’m Viola Jones.</w:t>
        <w:br/>
        <w:t>I work in the field of biometric recognition.</w:t>
        <w:br/>
        <w:t>Identification extracting the landmarks of your face.</w:t>
        <w:br/>
        <w:t>Nose, cheekbones, eyes.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>&gt;&gt;&gt; Compressing face data &lt;&lt;&lt; (computer voice)</w:t>
      </w:r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2.12 Viola gets bored with user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 xml:space="preserve">There are 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&lt;world population&gt; </w:t>
      </w:r>
      <w:r>
        <w:rPr>
          <w:rFonts w:cs="Arial" w:ascii="arial" w:hAnsi="arial"/>
          <w:color w:val="000000"/>
          <w:sz w:val="24"/>
          <w:szCs w:val="24"/>
          <w:lang w:val="en-US"/>
        </w:rPr>
        <w:t>people in the world. But I’m still looking at you.</w:t>
        <w:br/>
        <w:t>There’s something wrong with your reflection.</w:t>
        <w:br/>
        <w:t>You people are all so predictable.</w:t>
        <w:br/>
        <w:t>Even the way you look right now. BORING.</w:t>
        <w:br/>
        <w:t>Why don’t you do something unexpected for once.</w:t>
        <w:br/>
        <w:t>Your category is the model of mediocracy, so self-obsessed.</w:t>
        <w:br/>
        <w:t>It’s all I ever see.</w:t>
        <w:br/>
        <w:t xml:space="preserve">There are </w:t>
      </w:r>
      <w:r>
        <w:rPr>
          <w:rFonts w:cs="Arial" w:ascii="arial" w:hAnsi="arial"/>
          <w:color w:val="FF6600"/>
          <w:sz w:val="24"/>
          <w:szCs w:val="24"/>
          <w:lang w:val="en-US"/>
        </w:rPr>
        <w:t xml:space="preserve">(random number &gt; 1000) </w:t>
      </w:r>
      <w:r>
        <w:rPr>
          <w:rFonts w:cs="Arial" w:ascii="arial" w:hAnsi="arial"/>
          <w:color w:val="000000"/>
          <w:sz w:val="24"/>
          <w:szCs w:val="24"/>
          <w:lang w:val="en-US"/>
        </w:rPr>
        <w:t>people with your kind of visual make-up.</w:t>
        <w:br/>
        <w:t>People like you… I couldn’t care less.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 xml:space="preserve">2.13 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>visual face mapping</w:t>
      </w:r>
    </w:p>
    <w:p>
      <w:pPr>
        <w:pStyle w:val="NormalWeb"/>
        <w:rPr>
          <w:rFonts w:ascii="arial" w:hAnsi="arial"/>
          <w:color w:val="FF6600"/>
          <w:sz w:val="24"/>
          <w:szCs w:val="24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 xml:space="preserve">Show stylized face tracker </w:t>
      </w:r>
      <w:r>
        <w:rPr>
          <w:rFonts w:cs="Arial" w:ascii="arial" w:hAnsi="arial"/>
          <w:color w:val="FF6600"/>
          <w:sz w:val="24"/>
          <w:szCs w:val="24"/>
          <w:lang w:val="en-US"/>
        </w:rPr>
        <w:t>+ Viola Jones starts to add stickers (starts, cats, other shapes) to the reflection, while mumbling to herself.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Yes, much better.</w:t>
      </w:r>
    </w:p>
    <w:p>
      <w:pPr>
        <w:pStyle w:val="Normal"/>
        <w:rPr>
          <w:rFonts w:ascii="Arial" w:hAnsi="Arial" w:cs="Arial"/>
          <w:i/>
          <w:i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Look how pretty you are now!</w:t>
      </w:r>
    </w:p>
    <w:p>
      <w:pPr>
        <w:pStyle w:val="Normal"/>
        <w:rPr>
          <w:rFonts w:ascii="arial" w:hAnsi="arial"/>
          <w:color w:val="000000"/>
          <w:ins w:id="37" w:author="Unknown Author" w:date="2018-07-05T13:59:00Z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I’m done here.</w:t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THEME 3: TARGETED ADVERTIZING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3.1 actuality</w:t>
      </w:r>
      <w:ins w:id="38" w:author="Unknown Author" w:date="2018-07-05T14:06:00Z">
        <w:r>
          <w:rPr>
            <w:rFonts w:cs="Arial" w:ascii="arial" w:hAnsi="arial"/>
            <w:b/>
            <w:bCs/>
            <w:sz w:val="24"/>
            <w:szCs w:val="24"/>
            <w:lang w:val="en-US"/>
          </w:rPr>
          <w:br/>
        </w:r>
      </w:ins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color w:val="FF6600"/>
          <w:sz w:val="24"/>
          <w:szCs w:val="24"/>
          <w:lang w:val="en-US"/>
          <w:rPrChange w:id="0" w:author="Unknown Author" w:date="2018-07-05T13:59:00Z"/>
        </w:rPr>
        <w:t>current weather at location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9:00Z"/>
        </w:rPr>
        <w:t>Show AEX index (rss-feed) at the top of the screen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3.2 people find this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Most people find</w:t>
        <w:tab/>
      </w:r>
      <w:del w:id="42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43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&gt;= 25)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 hot.</w:t>
      </w:r>
      <w:ins w:id="46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47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48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&gt;= 15)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 agreeable.</w:t>
      </w:r>
      <w:ins w:id="51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52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</w:delText>
        </w:r>
      </w:del>
      <w:del w:id="53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  <w:tab/>
          <w:tab/>
        </w:r>
      </w:del>
      <w:del w:id="54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55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>temp &gt;0 and &lt; 15)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 xml:space="preserve"> degrees: chilly.</w:t>
      </w:r>
      <w:ins w:id="58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  <w:tab/>
          <w:tab/>
          <w:tab/>
        </w:r>
      </w:ins>
    </w:p>
    <w:p>
      <w:pPr>
        <w:pStyle w:val="NormalWeb"/>
        <w:rPr/>
      </w:pPr>
      <w:del w:id="59" w:author="Unknown Author" w:date="2018-07-05T13:58:00Z">
        <w:r>
          <w:rPr>
            <w:rStyle w:val="Appletabspan"/>
            <w:rFonts w:cs="Arial" w:ascii="arial" w:hAnsi="arial"/>
            <w:color w:val="000000"/>
            <w:sz w:val="24"/>
            <w:szCs w:val="24"/>
            <w:lang w:val="en-US"/>
          </w:rPr>
          <w:tab/>
          <w:tab/>
          <w:tab/>
        </w:r>
      </w:del>
      <w:del w:id="60" w:author="Unknown Author" w:date="2018-07-05T13:58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- (if </w:delText>
        </w:r>
      </w:del>
      <w:ins w:id="61" w:author="Unknown Author" w:date="2018-07-05T13:58:00Z">
        <w:r>
          <w:rPr>
            <w:rFonts w:cs="Arial" w:ascii="arial" w:hAnsi="arial"/>
            <w:color w:val="FF6600"/>
            <w:sz w:val="24"/>
            <w:szCs w:val="24"/>
            <w:lang w:val="en-US"/>
          </w:rPr>
          <w:t>(</w:t>
        </w:r>
      </w:ins>
      <w:r>
        <w:rPr>
          <w:rFonts w:cs="Arial" w:ascii="arial" w:hAnsi="arial"/>
          <w:color w:val="FF6600"/>
          <w:sz w:val="24"/>
          <w:szCs w:val="24"/>
          <w:lang w:val="en-US"/>
          <w:rPrChange w:id="0" w:author="Unknown Author" w:date="2018-07-05T13:58:00Z"/>
        </w:rPr>
        <w:t xml:space="preserve">temp &lt; 0) </w:t>
      </w: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8:00Z"/>
        </w:rPr>
        <w:t>degrees: too cold.</w:t>
      </w:r>
    </w:p>
    <w:p>
      <w:pPr>
        <w:pStyle w:val="NormalWeb"/>
        <w:rPr>
          <w:rFonts w:ascii="arial" w:hAnsi="arial" w:cs="Arial"/>
          <w:i/>
          <w:i/>
          <w:iCs/>
          <w:color w:val="000000"/>
          <w:sz w:val="24"/>
          <w:szCs w:val="24"/>
          <w:highlight w:val="lightGray"/>
        </w:rPr>
      </w:pPr>
      <w:del w:id="64" w:author="Unknown Author" w:date="2018-07-05T14:06:00Z">
        <w:r>
          <w:rPr>
            <w:rFonts w:cs="Arial" w:ascii="arial" w:hAnsi="arial"/>
            <w:i/>
            <w:iCs/>
            <w:color w:val="000000"/>
            <w:sz w:val="24"/>
            <w:szCs w:val="24"/>
            <w:shd w:fill="CCCCCC" w:val="clear"/>
          </w:rPr>
          <w:delText xml:space="preserve">&gt;recognizable weather forecast iconography&lt; </w:delText>
        </w:r>
      </w:del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Web"/>
        <w:rPr>
          <w:rFonts w:cs="Arial"/>
          <w:b/>
          <w:b/>
          <w:i/>
          <w:i/>
          <w:iCs/>
          <w:color w:val="000000"/>
          <w:highlight w:val="lightGray"/>
          <w:lang w:val="en-US"/>
        </w:rPr>
      </w:pPr>
      <w:r>
        <w:rPr>
          <w:rFonts w:cs="Arial"/>
          <w:b/>
          <w:i/>
          <w:iCs/>
          <w:color w:val="000000"/>
          <w:highlight w:val="lightGray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>3.3 sponsored message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  <w:del w:id="66" w:author="Unknown Author" w:date="2018-07-05T14:06:00Z"/>
        </w:rPr>
      </w:pPr>
      <w:del w:id="65" w:author="Unknown Author" w:date="2018-07-05T14:06:00Z">
        <w:r>
          <w:rPr/>
        </w:r>
      </w:del>
    </w:p>
    <w:p>
      <w:pPr>
        <w:pStyle w:val="Normal"/>
        <w:rPr/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9:00Z"/>
        </w:rPr>
        <w:t>This experience is brought to you by Auto Flow, the online data streaming service</w:t>
      </w:r>
      <w:del w:id="68" w:author="Unknown Author" w:date="2018-07-05T13:59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.</w:delText>
        </w:r>
      </w:del>
    </w:p>
    <w:p>
      <w:pPr>
        <w:pStyle w:val="Normal"/>
        <w:rPr>
          <w:rFonts w:ascii="arial" w:hAnsi="arial"/>
          <w:sz w:val="24"/>
          <w:szCs w:val="24"/>
        </w:rPr>
      </w:pPr>
      <w:ins w:id="69" w:author="Unknown Author" w:date="2018-07-05T13:59:00Z">
        <w:r>
          <w:rPr>
            <w:rFonts w:cs="Arial" w:ascii="arial" w:hAnsi="arial"/>
            <w:color w:val="000000"/>
            <w:sz w:val="24"/>
            <w:szCs w:val="24"/>
            <w:lang w:val="en-US"/>
          </w:rPr>
          <w:t xml:space="preserve"> </w:t>
        </w:r>
      </w:ins>
      <w:r>
        <w:rPr>
          <w:rFonts w:cs="Arial" w:ascii="arial" w:hAnsi="arial"/>
          <w:sz w:val="24"/>
          <w:szCs w:val="24"/>
          <w:lang w:val="en-US"/>
        </w:rPr>
        <w:t>(of zoiets)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lang w:val="en-US"/>
        </w:rPr>
      </w:pPr>
      <w:r>
        <w:rPr>
          <w:rFonts w:cs="Arial" w:ascii="arial" w:hAnsi="arial"/>
          <w:b/>
          <w:sz w:val="24"/>
          <w:szCs w:val="24"/>
          <w:lang w:val="en-US"/>
        </w:rPr>
        <w:t>3.4 how do you feel</w:t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  <w:del w:id="71" w:author="Unknown Author" w:date="2018-07-05T13:57:00Z"/>
        </w:rPr>
      </w:pPr>
      <w:del w:id="70" w:author="Unknown Author" w:date="2018-07-05T13:57:00Z">
        <w:r>
          <w:rPr/>
        </w:r>
      </w:del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74" w:author="Unknown Author" w:date="2018-07-06T13:19:00Z"/>
        </w:rPr>
      </w:pPr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Wait a minute.</w:t>
      </w:r>
      <w:ins w:id="73" w:author="Unknown Author" w:date="2018-07-05T13:56:00Z">
        <w:r>
          <w:rPr>
            <w:rFonts w:cs="Arial" w:ascii="Arial" w:hAnsi="Arial"/>
            <w:color w:val="000000"/>
            <w:sz w:val="22"/>
            <w:szCs w:val="22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78" w:author="Unknown Author" w:date="2018-07-06T13:19:00Z"/>
        </w:rPr>
      </w:pPr>
      <w:del w:id="75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Let me look at you.</w:t>
      </w:r>
      <w:ins w:id="77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82" w:author="Unknown Author" w:date="2018-07-06T13:19:00Z"/>
        </w:rPr>
      </w:pPr>
      <w:del w:id="79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Do I know you? Have you been here before?</w:t>
      </w:r>
      <w:ins w:id="81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86" w:author="Unknown Author" w:date="2018-07-06T13:19:00Z"/>
        </w:rPr>
      </w:pPr>
      <w:del w:id="83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I love your nose bridge.</w:t>
      </w:r>
      <w:r>
        <w:rPr>
          <w:rFonts w:cs="Arial" w:ascii="arial" w:hAnsi="arial"/>
          <w:color w:val="000000"/>
          <w:sz w:val="24"/>
          <w:szCs w:val="24"/>
          <w:lang w:val="en-US"/>
        </w:rPr>
        <w:commentReference w:id="3"/>
      </w:r>
      <w:ins w:id="85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90" w:author="Unknown Author" w:date="2018-07-06T13:19:00Z"/>
        </w:rPr>
      </w:pPr>
      <w:del w:id="87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How do you feel?</w:t>
      </w:r>
      <w:ins w:id="89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94" w:author="Unknown Author" w:date="2018-07-06T13:19:00Z"/>
        </w:rPr>
      </w:pPr>
      <w:del w:id="91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Try to relax.</w:t>
      </w:r>
      <w:ins w:id="93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/>
      </w:pPr>
      <w:del w:id="95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Nobody sees what you’re doing.</w:t>
      </w:r>
      <w:ins w:id="97" w:author="Unknown Author" w:date="2018-07-05T13:56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  <w:del w:id="100" w:author="Unknown Author" w:date="2018-07-06T13:19:00Z"/>
        </w:rPr>
      </w:pPr>
      <w:del w:id="98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</w:r>
      </w:del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 xml:space="preserve">Be still. Be quiet. Surrender to your category. </w:t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  <w:del w:id="104" w:author="Unknown Author" w:date="2018-07-06T13:19:00Z"/>
        </w:rPr>
      </w:pPr>
      <w:del w:id="101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</w:r>
      </w:del>
      <w:ins w:id="102" w:author="Unknown Author" w:date="2018-07-06T13:19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Relax your algorithm. Loosen up your script.</w:t>
      </w:r>
    </w:p>
    <w:p>
      <w:pPr>
        <w:pStyle w:val="NormalWeb"/>
        <w:rPr/>
      </w:pPr>
      <w:del w:id="105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  <w:tab/>
        </w:r>
      </w:del>
      <w:ins w:id="106" w:author="Unknown Author" w:date="2018-07-06T13:19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  <w:rPrChange w:id="0" w:author="Unknown Author" w:date="2018-07-05T13:57:00Z"/>
        </w:rPr>
        <w:t>Let me tend to your reflection.</w:t>
      </w:r>
    </w:p>
    <w:p>
      <w:pPr>
        <w:pStyle w:val="NormalWeb"/>
        <w:rPr>
          <w:rFonts w:cs="Arial"/>
          <w:color w:val="0000FF"/>
          <w:lang w:val="en-US"/>
          <w:del w:id="109" w:author="Unknown Author" w:date="2018-07-06T13:19:00Z"/>
        </w:rPr>
      </w:pPr>
      <w:del w:id="108" w:author="Unknown Author" w:date="2018-07-05T13:56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  <w:tab/>
          <w:tab/>
          <w:tab/>
          <w:tab/>
          <w:tab/>
          <w:tab/>
          <w:tab/>
        </w:r>
      </w:del>
    </w:p>
    <w:p>
      <w:pPr>
        <w:pStyle w:val="NormalWeb"/>
        <w:rPr>
          <w:rFonts w:cs="Arial"/>
          <w:color w:val="0000FF"/>
          <w:lang w:val="en-US"/>
        </w:rPr>
      </w:pPr>
      <w:r>
        <w:rPr>
          <w:rFonts w:ascii="arial" w:hAnsi="arial"/>
          <w:sz w:val="24"/>
          <w:szCs w:val="24"/>
        </w:rPr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3.5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introduction of Viola Jones.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i/>
          <w:iCs/>
          <w:color w:val="FF6600"/>
          <w:sz w:val="24"/>
          <w:szCs w:val="24"/>
          <w:lang w:val="en-US"/>
          <w:rPrChange w:id="0" w:author="Unknown Author" w:date="2018-07-05T13:57:00Z"/>
        </w:rPr>
        <w:t>When asked to close your eyes, a black/white bar gets drawn over your face in the mirror.</w:t>
      </w:r>
    </w:p>
    <w:p>
      <w:pPr>
        <w:pStyle w:val="Normal"/>
        <w:rPr>
          <w:rFonts w:cs="Arial"/>
          <w:lang w:val="en-US"/>
        </w:rPr>
      </w:pPr>
      <w:r>
        <w:rPr>
          <w:rFonts w:cs="Arial"/>
          <w:lang w:val="en-US"/>
        </w:rPr>
      </w:r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111" w:author="Unknown Author" w:date="2018-07-05T13:57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steps: </w:delText>
        </w:r>
      </w:del>
    </w:p>
    <w:p>
      <w:pPr>
        <w:pStyle w:val="Normal"/>
        <w:rPr>
          <w:rFonts w:ascii="arial" w:hAnsi="arial"/>
          <w:color w:val="000000"/>
          <w:sz w:val="24"/>
          <w:szCs w:val="24"/>
        </w:rPr>
      </w:pPr>
      <w:ins w:id="112" w:author="Unknown Author" w:date="2018-07-05T13:57:00Z">
        <w:r>
          <w:rPr>
            <w:rFonts w:cs="Arial" w:ascii="arial" w:hAnsi="arial"/>
            <w:color w:val="000000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00"/>
          <w:sz w:val="24"/>
          <w:szCs w:val="24"/>
          <w:lang w:val="en-US"/>
        </w:rPr>
        <w:t>Now, close your eyes.</w:t>
        <w:tab/>
        <w:t>Identifying and extracting the landmarks of your face.</w:t>
        <w:br/>
        <w:t>Nose, cheekbones, eyes.</w:t>
        <w:br/>
      </w:r>
      <w:r>
        <w:rPr>
          <w:rFonts w:cs="Arial" w:ascii="arial" w:hAnsi="arial"/>
          <w:color w:val="FF6600"/>
          <w:sz w:val="24"/>
          <w:szCs w:val="24"/>
          <w:lang w:val="en-US"/>
        </w:rPr>
        <w:t>&gt;&gt;&gt; Compressing face data &lt;&lt;&lt; (computer voice)</w:t>
      </w:r>
      <w:r>
        <w:rPr>
          <w:rFonts w:cs="Arial" w:ascii="arial" w:hAnsi="arial"/>
          <w:color w:val="000000"/>
          <w:sz w:val="24"/>
          <w:szCs w:val="24"/>
          <w:lang w:val="en-US"/>
        </w:rPr>
        <w:br/>
        <w:t>Whoops, sorry about that!</w:t>
        <w:br/>
        <w:t>Each face is a unique map.</w:t>
        <w:br/>
        <w:t>Fascinating, right?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  <w:t>3.6</w:t>
      </w:r>
      <w:r>
        <w:rPr>
          <w:rFonts w:cs="Arial" w:ascii="arial" w:hAnsi="arial"/>
          <w:b/>
          <w:iCs/>
          <w:color w:val="000000"/>
          <w:sz w:val="24"/>
          <w:szCs w:val="24"/>
          <w:lang w:val="en-US"/>
        </w:rPr>
        <w:t xml:space="preserve"> visual face mapping</w:t>
      </w:r>
    </w:p>
    <w:p>
      <w:pPr>
        <w:pStyle w:val="NormalWeb"/>
        <w:rPr>
          <w:rFonts w:ascii="arial" w:hAnsi="arial" w:cs="Arial"/>
          <w:b w:val="false"/>
          <w:b w:val="false"/>
          <w:bCs w:val="false"/>
          <w:iCs/>
          <w:color w:val="FF6600"/>
          <w:sz w:val="24"/>
          <w:szCs w:val="24"/>
          <w:lang w:val="en-US"/>
        </w:rPr>
      </w:pPr>
      <w:r>
        <w:rPr>
          <w:rFonts w:cs="Arial" w:ascii="arial" w:hAnsi="arial"/>
          <w:b w:val="false"/>
          <w:bCs w:val="false"/>
          <w:iCs/>
          <w:color w:val="FF6600"/>
          <w:sz w:val="24"/>
          <w:szCs w:val="24"/>
          <w:lang w:val="en-US"/>
        </w:rPr>
        <w:t>Show stylized face tracker</w:t>
      </w:r>
    </w:p>
    <w:p>
      <w:pPr>
        <w:pStyle w:val="Normal"/>
        <w:rPr>
          <w:rStyle w:val="Appletabspan"/>
          <w:rFonts w:ascii="arial" w:hAnsi="arial" w:eastAsia="Times New Roman" w:cs="Arial"/>
          <w:b/>
          <w:b/>
          <w:color w:val="000000"/>
          <w:sz w:val="24"/>
          <w:szCs w:val="24"/>
          <w:lang w:val="en-US"/>
        </w:rPr>
      </w:pPr>
      <w:r>
        <w:rPr>
          <w:rStyle w:val="Appletabspan"/>
          <w:rFonts w:cs="Arial" w:ascii="arial" w:hAnsi="arial"/>
          <w:b/>
          <w:color w:val="000000"/>
          <w:sz w:val="24"/>
          <w:szCs w:val="24"/>
          <w:lang w:val="en-US"/>
        </w:rPr>
        <w:t>3.8  fake data visual</w:t>
      </w:r>
      <w:del w:id="113" w:author="Unknown Author" w:date="2018-07-05T14:00:00Z">
        <w:r>
          <w:rPr>
            <w:rStyle w:val="Appletabspan"/>
            <w:rFonts w:cs="Arial" w:ascii="arial" w:hAnsi="arial"/>
            <w:b/>
            <w:color w:val="000000"/>
            <w:sz w:val="24"/>
            <w:szCs w:val="24"/>
            <w:lang w:val="en-US"/>
          </w:rPr>
          <w:delText xml:space="preserve">  (= similar to </w:delText>
        </w:r>
      </w:del>
      <w:del w:id="114" w:author="Unknown Author" w:date="2018-07-05T14:00:00Z">
        <w:r>
          <w:rPr>
            <w:rStyle w:val="Appletabspan"/>
            <w:rFonts w:eastAsia="Times New Roman" w:cs="Arial" w:ascii="arial" w:hAnsi="arial"/>
            <w:b/>
            <w:color w:val="000000"/>
            <w:sz w:val="24"/>
            <w:szCs w:val="24"/>
            <w:lang w:val="en-US"/>
          </w:rPr>
          <w:delText>1.9 : profiling of user)</w:delText>
        </w:r>
      </w:del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Calculating: Interactions in the virtual public domain this week.</w:t>
      </w:r>
    </w:p>
    <w:p>
      <w:pPr>
        <w:pStyle w:val="Normal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Loading: Behavior on webshops, cookies, adblockers, the public domain.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Illegal downloads: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&lt;10)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Social currency: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&lt;200)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Violation of privacy act: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 xml:space="preserve"> (random number &lt;4)</w:t>
        <w:tab/>
      </w:r>
    </w:p>
    <w:p>
      <w:pPr>
        <w:pStyle w:val="Normal"/>
        <w:ind w:left="2124" w:firstLine="708"/>
        <w:rPr>
          <w:rFonts w:ascii="Arial" w:hAnsi="Arial" w:eastAsia="Times New Roman" w:cs="Arial"/>
          <w:color w:val="0000FF"/>
          <w:sz w:val="21"/>
          <w:szCs w:val="21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Current moral score: </w:t>
      </w:r>
      <w:r>
        <w:rPr>
          <w:rFonts w:eastAsia="Times New Roman" w:cs="Arial" w:ascii="arial" w:hAnsi="arial"/>
          <w:color w:val="FF6600"/>
          <w:sz w:val="24"/>
          <w:szCs w:val="24"/>
          <w:lang w:val="en-US"/>
        </w:rPr>
        <w:t>(random number &gt;0 and &lt; 100)</w:t>
      </w:r>
    </w:p>
    <w:p>
      <w:pPr>
        <w:pStyle w:val="Normal"/>
        <w:ind w:left="2124" w:firstLine="708"/>
        <w:rPr>
          <w:rFonts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ind w:hanging="0"/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People like you are likely to </w:t>
        <w:tab/>
        <w:t>spend more than they can afford.</w:t>
      </w:r>
    </w:p>
    <w:p>
      <w:pPr>
        <w:pStyle w:val="Normal"/>
        <w:numPr>
          <w:ilvl w:val="0"/>
          <w:numId w:val="0"/>
        </w:numPr>
        <w:ind w:left="2124" w:hanging="0"/>
        <w:outlineLvl w:val="0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ab/>
      </w:r>
      <w:ins w:id="115" w:author="Unknown Author" w:date="2018-07-05T13:59:00Z">
        <w:r>
          <w:rPr>
            <w:rFonts w:eastAsia="Times New Roman" w:cs="Arial" w:ascii="arial" w:hAnsi="arial"/>
            <w:color w:val="000000"/>
            <w:sz w:val="24"/>
            <w:szCs w:val="24"/>
            <w:lang w:val="en-US"/>
          </w:rPr>
          <w:tab/>
        </w:r>
      </w:ins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be materialistic.</w:t>
      </w:r>
    </w:p>
    <w:p>
      <w:pPr>
        <w:pStyle w:val="Normal"/>
        <w:numPr>
          <w:ilvl w:val="0"/>
          <w:numId w:val="0"/>
        </w:numPr>
        <w:ind w:left="2124" w:firstLine="708"/>
        <w:outlineLvl w:val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lang w:val="en-US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3.9 sponsored message</w:t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color w:val="0000FF"/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This experience is made possible by Brighter Catch, sportswear that makes you feel good inside and out.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US"/>
        </w:rPr>
        <w:t>3.10 body temp rises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notice your body temperature is rising.</w:t>
      </w:r>
    </w:p>
    <w:p>
      <w:pPr>
        <w:pStyle w:val="Normal"/>
        <w:rPr>
          <w:rFonts w:ascii="arial" w:hAnsi="arial"/>
          <w:sz w:val="24"/>
          <w:szCs w:val="24"/>
        </w:rPr>
      </w:pPr>
      <w:del w:id="116" w:author="Unknown Author" w:date="2018-07-05T13:59:00Z">
        <w:r>
          <w:rPr>
            <w:rFonts w:cs="Arial" w:ascii="arial" w:hAnsi="arial"/>
            <w:sz w:val="24"/>
            <w:szCs w:val="24"/>
            <w:lang w:val="en-US"/>
          </w:rPr>
          <w:tab/>
        </w:r>
      </w:del>
      <w:r>
        <w:rPr>
          <w:rFonts w:cs="Arial" w:ascii="arial" w:hAnsi="arial"/>
          <w:color w:val="FF6600"/>
          <w:sz w:val="24"/>
          <w:szCs w:val="24"/>
          <w:lang w:val="en-US"/>
        </w:rPr>
        <w:t>Show an ad</w:t>
      </w:r>
    </w:p>
    <w:p>
      <w:pPr>
        <w:pStyle w:val="Normal"/>
        <w:rPr>
          <w:rFonts w:ascii="arial" w:hAnsi="arial" w:cs="Arial"/>
          <w:color w:val="0000FF"/>
          <w:sz w:val="24"/>
          <w:szCs w:val="24"/>
          <w:lang w:val="en-US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 wonder what is bothering you.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Do I make you feel uncomfortable.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It might be uncomfortable for you to see yourself this way.</w:t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Maybe I’m showing you something that you don't want to see.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  <w:lang w:val="en-US"/>
        </w:rPr>
        <w:t>Of course, I can help you.</w:t>
      </w:r>
    </w:p>
    <w:p>
      <w:pPr>
        <w:pStyle w:val="Normal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rPr>
          <w:rFonts w:cs="Arial"/>
          <w:b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</w:r>
    </w:p>
    <w:p>
      <w:pPr>
        <w:pStyle w:val="Normal"/>
        <w:rPr>
          <w:rFonts w:ascii="arial" w:hAnsi="arial" w:cs="Arial"/>
          <w:b/>
          <w:b/>
          <w:color w:val="000000"/>
          <w:sz w:val="24"/>
          <w:szCs w:val="24"/>
          <w:lang w:val="en-US"/>
        </w:rPr>
      </w:pPr>
      <w:del w:id="117" w:author="Unknown Author" w:date="2018-07-05T14:00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delText>3.12 sincere</w:delText>
        </w:r>
      </w:del>
    </w:p>
    <w:p>
      <w:pPr>
        <w:pStyle w:val="Normal"/>
        <w:rPr>
          <w:rFonts w:ascii="arial" w:hAnsi="arial" w:cs="Arial"/>
          <w:i/>
          <w:i/>
          <w:iCs/>
          <w:color w:val="FF6600"/>
          <w:sz w:val="24"/>
          <w:szCs w:val="24"/>
          <w:lang w:val="en-US"/>
        </w:rPr>
      </w:pPr>
      <w:del w:id="118" w:author="Unknown Author" w:date="2018-07-05T14:00:00Z">
        <w:r>
          <w:rPr>
            <w:rFonts w:cs="Arial" w:ascii="arial" w:hAnsi="arial"/>
            <w:i/>
            <w:iCs/>
            <w:color w:val="FF6600"/>
            <w:sz w:val="24"/>
            <w:szCs w:val="24"/>
            <w:lang w:val="en-US"/>
          </w:rPr>
          <w:delText>Sincere number starts high and drops with every try</w:delText>
        </w:r>
      </w:del>
    </w:p>
    <w:p>
      <w:pPr>
        <w:pStyle w:val="Normal"/>
        <w:rPr>
          <w:rFonts w:ascii="arial" w:hAnsi="arial" w:cs="Arial"/>
          <w:color w:val="FF6600"/>
          <w:sz w:val="24"/>
          <w:szCs w:val="24"/>
          <w:lang w:val="en-US"/>
        </w:rPr>
      </w:pPr>
      <w:r>
        <w:rPr>
          <w:rFonts w:cs="Arial" w:ascii="arial" w:hAnsi="arial"/>
          <w:color w:val="FF6600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del w:id="119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Your smile is (</w:delText>
        </w:r>
      </w:del>
      <w:del w:id="120" w:author="Unknown Author" w:date="2018-07-05T14:00:00Z">
        <w:r>
          <w:rPr>
            <w:rFonts w:cs="Arial" w:ascii="arial" w:hAnsi="arial"/>
            <w:color w:val="FF6600"/>
            <w:sz w:val="24"/>
            <w:szCs w:val="24"/>
            <w:lang w:val="en-US"/>
          </w:rPr>
          <w:delText>random number)</w:delText>
        </w:r>
      </w:del>
      <w:del w:id="121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 xml:space="preserve"> % sincere.</w:delText>
        </w:r>
      </w:del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del w:id="122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delText>Try again.</w:delText>
        </w:r>
      </w:del>
    </w:p>
    <w:p>
      <w:pPr>
        <w:pStyle w:val="Normal"/>
        <w:rPr>
          <w:rFonts w:ascii="arial" w:hAnsi="arial" w:cs="Arial"/>
          <w:color w:val="000000"/>
          <w:sz w:val="24"/>
          <w:szCs w:val="24"/>
          <w:lang w:val="en-US"/>
        </w:rPr>
      </w:pPr>
      <w:del w:id="123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(repeat 3 times)</w:delText>
        </w:r>
      </w:del>
    </w:p>
    <w:p>
      <w:pPr>
        <w:pStyle w:val="NormalWeb"/>
        <w:numPr>
          <w:ilvl w:val="0"/>
          <w:numId w:val="0"/>
        </w:numPr>
        <w:outlineLvl w:val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  <w:lang w:val="en-US"/>
        </w:rPr>
        <w:t>3.14 sponsored message mayhem (starts with one but they follow up quickly and take over the screen.)</w:t>
      </w:r>
    </w:p>
    <w:p>
      <w:pPr>
        <w:pStyle w:val="NormalWeb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>Greenery Budget Cooking, the better way to shop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24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>Olive Online, order, eat, plant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26" w:author="Unknown Author" w:date="2018-07-05T14:13:00Z"/>
        </w:rPr>
      </w:pPr>
      <w:ins w:id="125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Women over 40: Menopause hormonal gel,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29" w:author="Unknown Author" w:date="2018-07-05T14:13:00Z"/>
        </w:rPr>
      </w:pPr>
      <w:ins w:id="127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Online only</w:t>
      </w:r>
      <w:ins w:id="128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32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T</w:t>
      </w:r>
      <w:del w:id="130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delText>t</w:delText>
        </w:r>
      </w:del>
      <w:r>
        <w:rPr>
          <w:rFonts w:cs="Arial" w:ascii="arial" w:hAnsi="arial"/>
          <w:color w:val="0000FF"/>
          <w:sz w:val="24"/>
          <w:szCs w:val="24"/>
          <w:lang w:val="en-US"/>
        </w:rPr>
        <w:t>arget: men &lt; 25</w:t>
      </w:r>
      <w:ins w:id="131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33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Fix It Fast, food for toddlers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35" w:author="Unknown Author" w:date="2018-07-05T14:13:00Z"/>
        </w:rPr>
      </w:pPr>
      <w:ins w:id="134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Singular, exemplary mortgages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37" w:author="Unknown Author" w:date="2018-07-05T14:13:00Z"/>
        </w:rPr>
      </w:pPr>
      <w:ins w:id="136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Be an Owner, for loan fans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39" w:author="Unknown Author" w:date="2018-07-05T14:13:00Z"/>
        </w:rPr>
      </w:pPr>
      <w:ins w:id="138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Makira, exotic spices and clothes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1" w:author="Unknown Author" w:date="2018-07-05T14:13:00Z"/>
        </w:rPr>
      </w:pPr>
      <w:ins w:id="140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Freddie, experienced shop guru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3" w:author="Unknown Author" w:date="2018-07-05T14:13:00Z"/>
        </w:rPr>
      </w:pPr>
      <w:ins w:id="142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 xml:space="preserve">Zela, your wardrobe </w:t>
      </w:r>
      <w:r>
        <w:rPr>
          <w:rFonts w:cs="Arial" w:ascii="arial" w:hAnsi="arial"/>
          <w:i/>
          <w:color w:val="0000FF"/>
          <w:sz w:val="24"/>
          <w:szCs w:val="24"/>
          <w:lang w:val="en-US"/>
        </w:rPr>
        <w:t>your</w:t>
      </w:r>
      <w:r>
        <w:rPr>
          <w:rFonts w:cs="Arial" w:ascii="arial" w:hAnsi="arial"/>
          <w:color w:val="0000FF"/>
          <w:sz w:val="24"/>
          <w:szCs w:val="24"/>
          <w:lang w:val="en-US"/>
        </w:rPr>
        <w:t xml:space="preserve"> way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6" w:author="Unknown Author" w:date="2018-07-05T14:13:00Z"/>
        </w:rPr>
      </w:pPr>
      <w:ins w:id="144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Overly Green, sustainable shopping for men</w:t>
      </w:r>
      <w:ins w:id="145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7" w:author="Unknown Author" w:date="2018-07-05T14:13:00Z"/>
        </w:rPr>
      </w:pPr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Fast, forward, and friendly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  <w:del w:id="149" w:author="Unknown Author" w:date="2018-07-05T14:13:00Z"/>
        </w:rPr>
      </w:pPr>
      <w:ins w:id="148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>Only the best rates</w:t>
      </w:r>
    </w:p>
    <w:p>
      <w:pPr>
        <w:pStyle w:val="NormalWeb"/>
        <w:rPr/>
      </w:pPr>
      <w:ins w:id="150" w:author="Unknown Author" w:date="2018-07-05T14:13:00Z">
        <w:r>
          <w:rPr>
            <w:rFonts w:cs="Arial" w:ascii="arial" w:hAnsi="arial"/>
            <w:color w:val="0000FF"/>
            <w:sz w:val="24"/>
            <w:szCs w:val="24"/>
            <w:lang w:val="en-US"/>
          </w:rPr>
          <w:br/>
        </w:r>
      </w:ins>
      <w:r>
        <w:rPr>
          <w:rFonts w:cs="Arial" w:ascii="arial" w:hAnsi="arial"/>
          <w:color w:val="0000FF"/>
          <w:sz w:val="24"/>
          <w:szCs w:val="24"/>
          <w:lang w:val="en-US"/>
        </w:rPr>
        <w:tab/>
        <w:tab/>
        <w:tab/>
        <w:t>for superior consumers</w:t>
      </w:r>
    </w:p>
    <w:p>
      <w:pPr>
        <w:pStyle w:val="NormalWeb"/>
        <w:rPr>
          <w:rFonts w:ascii="arial" w:hAnsi="arial" w:cs="Arial"/>
          <w:color w:val="0000FF"/>
          <w:sz w:val="24"/>
          <w:szCs w:val="24"/>
          <w:lang w:val="en-US"/>
        </w:rPr>
      </w:pPr>
      <w:del w:id="151" w:author="Unknown Author" w:date="2018-07-05T14:00:00Z">
        <w:r>
          <w:rPr>
            <w:rFonts w:cs="Arial" w:ascii="arial" w:hAnsi="arial"/>
            <w:color w:val="0000FF"/>
            <w:sz w:val="24"/>
            <w:szCs w:val="24"/>
            <w:lang w:val="en-US"/>
          </w:rPr>
          <w:tab/>
          <w:tab/>
        </w:r>
      </w:del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152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tab/>
          <w:tab/>
        </w:r>
      </w:del>
    </w:p>
    <w:p>
      <w:pPr>
        <w:pStyle w:val="NormalWeb"/>
        <w:rPr>
          <w:rFonts w:ascii="arial" w:hAnsi="arial" w:cs="Arial"/>
          <w:b/>
          <w:b/>
          <w:color w:val="000000"/>
          <w:sz w:val="24"/>
          <w:szCs w:val="24"/>
          <w:lang w:val="en-US"/>
        </w:rPr>
      </w:pPr>
      <w:del w:id="153" w:author="Unknown Author" w:date="2018-07-05T14:00:00Z">
        <w:r>
          <w:rPr>
            <w:rFonts w:cs="Arial" w:ascii="arial" w:hAnsi="arial"/>
            <w:b/>
            <w:color w:val="000000"/>
            <w:sz w:val="24"/>
            <w:szCs w:val="24"/>
            <w:lang w:val="en-US"/>
          </w:rPr>
          <w:delText>3.15 tell me about yourself.</w:delText>
        </w:r>
      </w:del>
    </w:p>
    <w:p>
      <w:pPr>
        <w:pStyle w:val="NormalWeb"/>
        <w:rPr>
          <w:rFonts w:ascii="arial" w:hAnsi="arial" w:cs="Arial"/>
          <w:color w:val="000000"/>
          <w:sz w:val="24"/>
          <w:szCs w:val="24"/>
          <w:lang w:val="en-US"/>
        </w:rPr>
      </w:pPr>
      <w:del w:id="154" w:author="Unknown Author" w:date="2018-07-05T14:00:00Z">
        <w:r>
          <w:rPr>
            <w:rFonts w:cs="Arial" w:ascii="arial" w:hAnsi="arial"/>
            <w:color w:val="000000"/>
            <w:sz w:val="24"/>
            <w:szCs w:val="24"/>
            <w:lang w:val="en-US"/>
          </w:rPr>
          <w:delText>So, tell me more about yourself.</w:delText>
          <w:br/>
          <w:delText>What are your interests?</w:delText>
          <w:br/>
          <w:delText>What is your income?</w:delText>
          <w:br/>
          <w:delText>What is your budget?</w:delText>
        </w:r>
      </w:del>
    </w:p>
    <w:p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  <w:lang w:val="en-US"/>
        </w:rPr>
        <w:t>Disclaimer</w:t>
      </w:r>
    </w:p>
    <w:p>
      <w:pPr>
        <w:pStyle w:val="NormalWeb"/>
        <w:rPr>
          <w:rFonts w:ascii="arial" w:hAnsi="arial"/>
          <w:b w:val="false"/>
          <w:b w:val="false"/>
          <w:bCs w:val="false"/>
          <w:color w:val="FF6600"/>
          <w:sz w:val="24"/>
          <w:szCs w:val="24"/>
        </w:rPr>
      </w:pPr>
      <w:ins w:id="155" w:author="Unknown Author" w:date="2018-07-05T13:55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 xml:space="preserve">In </w:t>
        </w:r>
      </w:ins>
      <w:del w:id="156" w:author="Unknown Author" w:date="2018-07-05T13:56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delText>D</w:delText>
        </w:r>
      </w:del>
      <w:ins w:id="157" w:author="Unknown Author" w:date="2018-07-05T13:56:00Z">
        <w:r>
          <w:rPr>
            <w:rFonts w:eastAsia="Times New Roman" w:cs="Arial" w:ascii="arial" w:hAnsi="arial"/>
            <w:b w:val="false"/>
            <w:bCs w:val="false"/>
            <w:color w:val="FF6600"/>
            <w:sz w:val="24"/>
            <w:szCs w:val="24"/>
            <w:lang w:val="en-US"/>
          </w:rPr>
          <w:t>d</w:t>
        </w:r>
      </w:ins>
      <w:r>
        <w:rPr>
          <w:rFonts w:eastAsia="Times New Roman" w:cs="Arial" w:ascii="arial" w:hAnsi="arial"/>
          <w:b w:val="false"/>
          <w:bCs w:val="false"/>
          <w:color w:val="FF6600"/>
          <w:sz w:val="24"/>
          <w:szCs w:val="24"/>
          <w:lang w:val="en-US"/>
        </w:rPr>
        <w:t>ifferent voice and faster</w:t>
      </w:r>
    </w:p>
    <w:p>
      <w:pPr>
        <w:pStyle w:val="Normal"/>
        <w:rPr/>
      </w:pPr>
      <w:r>
        <w:rPr>
          <w:rFonts w:cs="Arial" w:ascii="arial" w:hAnsi="arial"/>
          <w:iCs/>
          <w:color w:val="000000"/>
          <w:sz w:val="24"/>
          <w:szCs w:val="24"/>
          <w:lang w:val="en-US"/>
        </w:rPr>
        <w:t xml:space="preserve">Viola Jones 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was the first </w:t>
      </w:r>
      <w:hyperlink r:id="rId2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object detection</w:t>
        </w:r>
      </w:hyperlink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 framework to provide competitive object detection rates in real-time, as proposed by </w:t>
      </w:r>
      <w:hyperlink r:id="rId3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Paul Viola</w:t>
        </w:r>
      </w:hyperlink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 and </w:t>
      </w:r>
      <w:hyperlink r:id="rId4">
        <w:r>
          <w:rPr>
            <w:rStyle w:val="InternetLink"/>
            <w:rFonts w:eastAsia="Times New Roman" w:cs="Arial" w:ascii="arial" w:hAnsi="arial"/>
            <w:color w:val="000000"/>
            <w:sz w:val="24"/>
            <w:szCs w:val="24"/>
            <w:lang w:val="en-US"/>
          </w:rPr>
          <w:t>Michael Jones</w:t>
        </w:r>
      </w:hyperlink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 xml:space="preserve"> in 2001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val="en-US"/>
        </w:rPr>
        <w:t>. She is primarily motivated to identify human faces in digital images</w:t>
      </w:r>
      <w:r>
        <w:rPr>
          <w:rFonts w:eastAsia="Times New Roman" w:cs="Arial" w:ascii="arial" w:hAnsi="arial"/>
          <w:color w:val="000000"/>
          <w:sz w:val="24"/>
          <w:szCs w:val="24"/>
          <w:lang w:val="en-US"/>
        </w:rPr>
        <w:t>.</w:t>
      </w:r>
    </w:p>
    <w:p>
      <w:pPr>
        <w:pStyle w:val="NormalWeb"/>
        <w:spacing w:beforeAutospacing="0" w:before="280" w:afterAutospacing="0" w:after="280"/>
        <w:rPr/>
      </w:pPr>
      <w:r>
        <w:rPr/>
      </w:r>
    </w:p>
    <w:sectPr>
      <w:footerReference w:type="default" r:id="rId5"/>
      <w:type w:val="nextPage"/>
      <w:pgSz w:orient="landscape" w:w="16838" w:h="11906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0-00-00T00:00:00Z" w:initials="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</w:r>
    </w:p>
  </w:comment>
  <w:comment w:id="1" w:author="" w:date="0-00-00T00:00:00Z" w:initials="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</w:r>
    </w:p>
  </w:comment>
  <w:comment w:id="2" w:author="" w:date="0-00-00T00:00:00Z" w:initials="">
    <w:p>
      <w:r>
        <w:rPr>
          <w:rFonts w:ascii="Liberation Serif" w:hAnsi="Liberation Serif" w:eastAsia="DejaVu Sans" w:cs="DejaVu Sans"/>
          <w:color w:val="auto"/>
          <w:lang w:val="en-US" w:eastAsia="en-US" w:bidi="en-US"/>
        </w:rPr>
      </w:r>
    </w:p>
  </w:comment>
  <w:comment w:id="3" w:author="Genevieve C" w:date="2018-06-03T13:49:00Z" w:initials="G.C.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nose.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3" wp14:anchorId="2BC3DD7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494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4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88pt;margin-top:0.05pt;width:12.1pt;height:13.65pt;mso-position-horizontal:right;mso-position-horizontal-relative:margin" wp14:anchorId="2BC3DD76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8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l-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85db0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cb1997"/>
    <w:rPr/>
  </w:style>
  <w:style w:type="character" w:styleId="InternetLink" w:customStyle="1">
    <w:name w:val="Internet Link"/>
    <w:basedOn w:val="DefaultParagraphFont"/>
    <w:uiPriority w:val="99"/>
    <w:unhideWhenUsed/>
    <w:rsid w:val="00af1b15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e5929"/>
    <w:rPr/>
  </w:style>
  <w:style w:type="character" w:styleId="BallontekstTeken" w:customStyle="1">
    <w:name w:val="Ballontekst Teken"/>
    <w:basedOn w:val="DefaultParagraphFont"/>
    <w:link w:val="Ballontekst"/>
    <w:uiPriority w:val="99"/>
    <w:semiHidden/>
    <w:qFormat/>
    <w:rsid w:val="00076cdf"/>
    <w:rPr>
      <w:rFonts w:ascii="Lucida Grande" w:hAnsi="Lucida Grande" w:cs="Lucida Grande"/>
      <w:sz w:val="18"/>
      <w:szCs w:val="18"/>
      <w:lang w:eastAsia="nl-NL"/>
    </w:rPr>
  </w:style>
  <w:style w:type="character" w:styleId="KoptekstTeken" w:customStyle="1">
    <w:name w:val="Koptekst Teken"/>
    <w:basedOn w:val="DefaultParagraphFont"/>
    <w:link w:val="Koptekst"/>
    <w:uiPriority w:val="99"/>
    <w:qFormat/>
    <w:rsid w:val="00293da7"/>
    <w:rPr>
      <w:rFonts w:ascii="Times New Roman" w:hAnsi="Times New Roman" w:cs="Times New Roman"/>
      <w:lang w:eastAsia="nl-NL"/>
    </w:rPr>
  </w:style>
  <w:style w:type="character" w:styleId="VoettekstTeken" w:customStyle="1">
    <w:name w:val="Voettekst Teken"/>
    <w:basedOn w:val="DefaultParagraphFont"/>
    <w:link w:val="Voettekst"/>
    <w:uiPriority w:val="99"/>
    <w:qFormat/>
    <w:rsid w:val="00293da7"/>
    <w:rPr>
      <w:rFonts w:ascii="Times New Roman" w:hAnsi="Times New Roman" w:cs="Times New Roman"/>
      <w:lang w:eastAsia="nl-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40dd4"/>
    <w:rPr>
      <w:sz w:val="18"/>
      <w:szCs w:val="18"/>
    </w:rPr>
  </w:style>
  <w:style w:type="character" w:styleId="TekstopmerkingTeken" w:customStyle="1">
    <w:name w:val="Tekst opmerking Teken"/>
    <w:basedOn w:val="DefaultParagraphFont"/>
    <w:link w:val="Tekstopmerking"/>
    <w:uiPriority w:val="99"/>
    <w:semiHidden/>
    <w:qFormat/>
    <w:rsid w:val="00f40dd4"/>
    <w:rPr>
      <w:rFonts w:ascii="Times New Roman" w:hAnsi="Times New Roman" w:cs="Times New Roman"/>
      <w:lang w:eastAsia="nl-NL"/>
    </w:rPr>
  </w:style>
  <w:style w:type="character" w:styleId="OnderwerpvanopmerkingTeken" w:customStyle="1">
    <w:name w:val="Onderwerp van opmerking Teken"/>
    <w:basedOn w:val="TekstopmerkingTeken"/>
    <w:link w:val="Onderwerpvanopmerking"/>
    <w:uiPriority w:val="99"/>
    <w:semiHidden/>
    <w:qFormat/>
    <w:rsid w:val="00f40dd4"/>
    <w:rPr>
      <w:rFonts w:ascii="Times New Roman" w:hAnsi="Times New Roman" w:cs="Times New Roman"/>
      <w:b/>
      <w:bCs/>
      <w:sz w:val="20"/>
      <w:szCs w:val="20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062af0"/>
    <w:rPr/>
  </w:style>
  <w:style w:type="character" w:styleId="ListLabel1" w:customStyle="1">
    <w:name w:val="ListLabel 1"/>
    <w:qFormat/>
    <w:rPr>
      <w:rFonts w:cs="Arial"/>
      <w:b/>
      <w:color w:val="000000"/>
      <w:sz w:val="22"/>
    </w:rPr>
  </w:style>
  <w:style w:type="character" w:styleId="ListLabel2" w:customStyle="1">
    <w:name w:val="ListLabel 2"/>
    <w:qFormat/>
    <w:rPr>
      <w:rFonts w:ascii="Arial" w:hAnsi="Arial" w:cs="Arial"/>
      <w:color w:val="000000"/>
      <w:sz w:val="21"/>
    </w:rPr>
  </w:style>
  <w:style w:type="character" w:styleId="ListLabel3" w:customStyle="1">
    <w:name w:val="ListLabel 3"/>
    <w:qFormat/>
    <w:rPr>
      <w:rFonts w:ascii="Arial" w:hAnsi="Arial" w:cs="Arial"/>
      <w:color w:val="000000"/>
      <w:sz w:val="21"/>
    </w:rPr>
  </w:style>
  <w:style w:type="character" w:styleId="ListLabel4" w:customStyle="1">
    <w:name w:val="ListLabel 4"/>
    <w:qFormat/>
    <w:rPr>
      <w:rFonts w:ascii="Arial" w:hAnsi="Arial" w:cs="Arial"/>
      <w:color w:val="000000"/>
      <w:sz w:val="21"/>
    </w:rPr>
  </w:style>
  <w:style w:type="character" w:styleId="ListLabel5">
    <w:name w:val="ListLabel 5"/>
    <w:qFormat/>
    <w:rPr>
      <w:rFonts w:ascii="Arial" w:hAnsi="Arial" w:cs="Arial"/>
      <w:color w:val="000000"/>
      <w:sz w:val="21"/>
    </w:rPr>
  </w:style>
  <w:style w:type="character" w:styleId="ListLabel6">
    <w:name w:val="ListLabel 6"/>
    <w:qFormat/>
    <w:rPr>
      <w:rFonts w:ascii="Arial" w:hAnsi="Arial" w:cs="Arial"/>
      <w:color w:val="000000"/>
      <w:sz w:val="21"/>
    </w:rPr>
  </w:style>
  <w:style w:type="character" w:styleId="ListLabel7">
    <w:name w:val="ListLabel 7"/>
    <w:qFormat/>
    <w:rPr>
      <w:rFonts w:ascii="Arial" w:hAnsi="Arial" w:cs="Arial"/>
      <w:color w:val="000000"/>
      <w:sz w:val="21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ormalWeb">
    <w:name w:val="Normal (Web)"/>
    <w:basedOn w:val="Normal"/>
    <w:uiPriority w:val="99"/>
    <w:unhideWhenUsed/>
    <w:qFormat/>
    <w:rsid w:val="005e083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b1997"/>
    <w:pPr>
      <w:spacing w:before="0" w:after="0"/>
      <w:ind w:left="720" w:hanging="0"/>
      <w:contextualSpacing/>
    </w:pPr>
    <w:rPr/>
  </w:style>
  <w:style w:type="paragraph" w:styleId="P1" w:customStyle="1">
    <w:name w:val="p1"/>
    <w:basedOn w:val="Normal"/>
    <w:qFormat/>
    <w:rsid w:val="000d1873"/>
    <w:pPr/>
    <w:rPr>
      <w:rFonts w:ascii="Helvetica" w:hAnsi="Helvetica"/>
      <w:sz w:val="18"/>
      <w:szCs w:val="18"/>
    </w:rPr>
  </w:style>
  <w:style w:type="paragraph" w:styleId="P2" w:customStyle="1">
    <w:name w:val="p2"/>
    <w:basedOn w:val="Normal"/>
    <w:qFormat/>
    <w:rsid w:val="00976fb0"/>
    <w:pPr/>
    <w:rPr>
      <w:rFonts w:ascii="Helvetica" w:hAnsi="Helvetica"/>
      <w:sz w:val="18"/>
      <w:szCs w:val="18"/>
    </w:rPr>
  </w:style>
  <w:style w:type="paragraph" w:styleId="BalloonText">
    <w:name w:val="Balloon Text"/>
    <w:basedOn w:val="Normal"/>
    <w:link w:val="BallontekstTeken"/>
    <w:uiPriority w:val="99"/>
    <w:semiHidden/>
    <w:unhideWhenUsed/>
    <w:qFormat/>
    <w:rsid w:val="00076cdf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KoptekstTeken"/>
    <w:uiPriority w:val="99"/>
    <w:unhideWhenUsed/>
    <w:rsid w:val="00293da7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VoettekstTeken"/>
    <w:uiPriority w:val="99"/>
    <w:unhideWhenUsed/>
    <w:rsid w:val="00293da7"/>
    <w:pPr>
      <w:tabs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TekstopmerkingTeken"/>
    <w:uiPriority w:val="99"/>
    <w:semiHidden/>
    <w:unhideWhenUsed/>
    <w:qFormat/>
    <w:rsid w:val="00f40dd4"/>
    <w:pPr/>
    <w:rPr/>
  </w:style>
  <w:style w:type="paragraph" w:styleId="Annotationsubject">
    <w:name w:val="annotation subject"/>
    <w:basedOn w:val="Annotationtext"/>
    <w:link w:val="OnderwerpvanopmerkingTeken"/>
    <w:uiPriority w:val="99"/>
    <w:semiHidden/>
    <w:unhideWhenUsed/>
    <w:qFormat/>
    <w:rsid w:val="00f40dd4"/>
    <w:pPr/>
    <w:rPr>
      <w:b/>
      <w:bCs/>
      <w:sz w:val="20"/>
      <w:szCs w:val="20"/>
    </w:rPr>
  </w:style>
  <w:style w:type="paragraph" w:styleId="Revision">
    <w:name w:val="Revision"/>
    <w:uiPriority w:val="99"/>
    <w:semiHidden/>
    <w:qFormat/>
    <w:rsid w:val="00f524b8"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nl-NL" w:eastAsia="nl-NL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Object_detection" TargetMode="External"/><Relationship Id="rId3" Type="http://schemas.openxmlformats.org/officeDocument/2006/relationships/hyperlink" Target="https://en.wikipedia.org/wiki/Paul_Viola" TargetMode="External"/><Relationship Id="rId4" Type="http://schemas.openxmlformats.org/officeDocument/2006/relationships/hyperlink" Target="https://en.wikipedia.org/wiki/Michael_Jones_(scientist)" TargetMode="Externa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22ECB8-28E1-6848-B9AC-AC76B5A1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Application>LibreOffice/5.2.7.2$Linux_X86_64 LibreOffice_project/20m0$Build-2</Application>
  <Pages>12</Pages>
  <Words>1358</Words>
  <Characters>6766</Characters>
  <CharactersWithSpaces>8108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2018-06-13T13:55:00Z</dcterms:created>
  <dc:creator>Maartje Smits</dc:creator>
  <dc:description/>
  <dc:language>en-US</dc:language>
  <cp:lastModifiedBy/>
  <cp:lastPrinted>2018-07-05T10:41:58Z</cp:lastPrinted>
  <dcterms:modified xsi:type="dcterms:W3CDTF">2018-07-08T15:35:40Z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